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143125" cy="619125"/>
            <wp:effectExtent b="0" l="0" r="0" t="0"/>
            <wp:docPr descr="C:\Users\Samsung\Downloads\logo (3).png" id="13" name="image2.png"/>
            <a:graphic>
              <a:graphicData uri="http://schemas.openxmlformats.org/drawingml/2006/picture">
                <pic:pic>
                  <pic:nvPicPr>
                    <pic:cNvPr descr="C:\Users\Samsung\Downloads\logo (3)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КАРТОЧКА ПАРТНЕРА, НЕОБХОДИМАЯ ДЛЯ РАЗМЕЩЕНИЯ НА СЕРВИСЕ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39"/>
        <w:gridCol w:w="5487"/>
        <w:tblGridChange w:id="0">
          <w:tblGrid>
            <w:gridCol w:w="3539"/>
            <w:gridCol w:w="548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ИНФОРМАЦИЯ О РЕСТОРАНЕ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pos="440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Город</w:t>
              <w:tab/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pos="440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Видное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Ништяк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Адрес ресторана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Завидная 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Телефон доставки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+79952995820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Адрес сайта/группы ВК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https://nishtyak.one/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БАНКОВСКИЕ РЕКВИЗИТЫ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Название банка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АО "ТИНЬКОФФ БАНК"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Расчетный счет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40802810500002416043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Корреспондентский счет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30101810145250000974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БИК Банка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044525974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ЮРИДИЧЕСКИЕ РЕКВИЗИТЫ 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ИНН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501905137222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ОГРН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321774600421162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Полное название организации (не инициалы)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ИНДИВИДУАЛЬНЫЙ ПРЕДПРИНИМАТЕЛЬ КЛИМОВА АННА ГЕННАДИЕВНА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Если ООО, то ФИО директора полностью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Юридический адрес организации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109457, РОССИЯ, Г МОСКВА, УЛ ОКСКАЯ, Д 40, КВ 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ВАЖНО!</w:t>
        <w:br w:type="textWrapping"/>
        <w:t xml:space="preserve">ПРЕДОСТАВЬТЕ, ПОЖАЛУЙСТА, КОПИИ ДОКУМЕНТОВ В ЭЛЕКТРОННОМ ВИДЕ: </w:t>
        <w:br w:type="textWrapping"/>
        <w:t xml:space="preserve">ДЛЯ ИП – КОПИЯ СВИДЕТЕЛЬСТВА ОГРНИП И ПАСПОРТА СО СТРАНИЦЕЙ РЕГИСТРАЦИИ </w:t>
        <w:br w:type="textWrapping"/>
        <w:t xml:space="preserve">ДЛЯ ООО – КОПИЯ СВИДЕТЕЛЬСТВА ОГРН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30"/>
        <w:gridCol w:w="2100"/>
        <w:gridCol w:w="165"/>
        <w:gridCol w:w="2266"/>
        <w:tblGridChange w:id="0">
          <w:tblGrid>
            <w:gridCol w:w="4530"/>
            <w:gridCol w:w="2100"/>
            <w:gridCol w:w="165"/>
            <w:gridCol w:w="2266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КАРТА ПАРТНЕРА CHIBBIS.RU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График приёма заказов (со скольки и до скольки принимаете заказы на доставку)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 11 до 23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Перечислите категории и кухни, блюда из которых представлены в вашем меню (поставьте галочки)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15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Пицца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Суши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роллы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Бургеры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Шашлыки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Пироги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Готовые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блюда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Бизнес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ланчи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Лапша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Шаверма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ПП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здоровая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еда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Для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веганов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Для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вегетарианцев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Десерты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Супы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Салаты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Паста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Фастфуд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Напитки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Комбо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Горячее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Гарнир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Поке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Закуски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Соусы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Выпечка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Детское</w:t>
            </w: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меню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Дополнительно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Русская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Китайская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Европейская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Американская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Японская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Итальянская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Французская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Кавказская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Арабская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Узбекская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Мексиканская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Немецкая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Турецкая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50" w:lineRule="auto"/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00000"/>
                <w:sz w:val="20"/>
                <w:szCs w:val="20"/>
              </w:rPr>
              <w:drawing>
                <wp:inline distB="0" distT="0" distL="114300" distR="114300">
                  <wp:extent cx="253365" cy="22034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Корейская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Стоимость доставки и минимальная сумма для заказа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Мин. сумма для заказа: __</w:t>
            </w:r>
            <w:ins w:author="Аня Климова" w:id="0" w:date="2021-08-15T16:51:31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800</w:t>
              </w:r>
            </w:ins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_____ руб. 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Стоимость доставки: ___</w:t>
            </w:r>
            <w:ins w:author="Аня Климова" w:id="1" w:date="2021-08-15T16:52:14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99</w:t>
              </w:r>
            </w:ins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 руб.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Бесплатная доставка от __</w:t>
            </w:r>
            <w:ins w:author="Аня Климова" w:id="2" w:date="2021-08-15T16:52:17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1000</w:t>
              </w:r>
            </w:ins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_____ руб. 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Ссылка на Яндекс.Карту с зонами доставки (или в тексте условия доставки в разные районы города)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ins w:author="Аня Климова" w:id="3" w:date="2021-08-16T05:46:19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https://yandex.ru/maps/?um=constructor%3Ae6ef03fa0684cce7849168e6c2a7ecdcd1b507e9d77cd85b4639a06db511671c&amp;source=constructorLink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Возможно ли оплатить заказ картой при получении (по терминалу у курьера)?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НЕТ 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Есть ли действующие акции, которые вы готовы размещать в рамках нашего проекта (напишите, какие именно можно разместить)?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Куда отправлять готовые заказы? (e-mail и/или полный мобильный номер </w:t>
              <w:br w:type="textWrapping"/>
              <w:t xml:space="preserve">(+7-9XX-XXX-XX-XX)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Если ваши операторы несвоевременно реагируют на заказ, вам будет звонить робот с напоминанием. Оставьте номер оператора на доставку для приема оповещений </w:t>
              <w:br w:type="textWrapping"/>
              <w:t xml:space="preserve">(+7-9XX-XXX-XX-XX)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E-mail, куда будем отправлять счета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ФИО, номер телефона и e-mail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представителя компании, с которым мы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будем общаться по поводу оплаты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нашей комиссии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ФИО: 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Тел.: 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Email: </w:t>
            </w:r>
          </w:p>
        </w:tc>
      </w:tr>
      <w:tr>
        <w:trPr>
          <w:cantSplit w:val="0"/>
          <w:trHeight w:val="10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ФИО, номер телефона и e-mail вашего представителя, с которым мы будем держать связь по рабочим вопросам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Подключаем ли интернет-эквайринг? (информация ниже)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НЕТ </w:t>
            </w:r>
          </w:p>
        </w:tc>
      </w:tr>
      <w:tr>
        <w:trPr>
          <w:cantSplit w:val="0"/>
          <w:trHeight w:val="17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Какие позиции хотите разместить в раздел «Еда за баллы» (по желанию - информация ниже) – просьба указать от трех и более наименований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ИНТЕРНЕТ-ЭКВАЙРИНГ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Интернет-эквайринг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это возможность онлайн-оплаты заказа прямо на нашем сайте. </w:t>
        <w:br w:type="textWrapping"/>
        <w:t xml:space="preserve">На данный момент подобным образом оплачивается каждый десятый заказ.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 просьбам наших клиентов мы стараемся увеличить их количество и расширить предложение среди ресторанов-партнёров. Наличный расчёт при оплате заказа не очень удобен большинству клиентов, поэтому партнёры, которые не предлагают оплату "картой курьеру" или "онлайн", теряют определённое количество заявок.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Подключение бесплатно. </w:t>
        <w:br w:type="textWrapping"/>
        <w:t xml:space="preserve">Комиссия банка при онлайн-оплате составляет всего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1.5%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ЕДА ЗА БАЛЛЫ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Еда за баллы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ключевой момент повышения продаж, благодаря сервису Chibbis.ru.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СТАРТ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Ресторан указывает минимальную сумму заказа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500-600 руб.)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Ресторан выставляет на своё усмотрение несколько позиций по меню, которые будут продаваться за баллы.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Ресторан выбирает блюда, исходя из политики: недорогая себестоимость при производстве и внешняя привлекательность для клиента.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ВНИМАНИЕ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Клиент при регистрации получает 600 баллов. 1 балл = 1 рубль.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Зачастую при своих первых заказах клиент выбирает рестораны с функцией «Еда за баллы». Клиент оформляет заказ, превышая минимальную сумму и бонусом к заказу берёт ОДНО блюдо за баллы. Программа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позволяет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клиенту выбрать при своём заказе несколько блюд за баллы.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Клиент копит баллы, совершая покупки по системе — 500 потраченных рублей возвращаются 50 баллами на виртуальный кошелёк (10% от заказа).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Подобная схема всегда оставляет клиента искушенным, а накопленные баллы побуждают его делать новые заказы. Конвертируя баллы в "бесплатную еду", клиент раз за разом тратит "живые" деньги на сумму минимального заказа и выше.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МАРШ!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каждом городе лидерами по продажам (в рамках сервиса) являются те рестораны, где представлена еда за баллы.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Ресторан сам определяет, какие позиции выставлять за баллы, и какая будет минимальная сумма заказа. Поэтому все рестораны, участвующие в программе «Еда за баллы» остаются в выигрыше. </w:t>
        <w:br w:type="textWrapping"/>
        <w:t xml:space="preserve">При запуске сервиса в новом городе 9 из 10 заказов оформляются в тех ресторанах, где представлена еда за баллы. Со временем волна балловых заказов спадает. Ресторан в праве в любой момент отказаться от участия в программе «Еда за баллы», изменить минимальную сумму заказа или поменять выставленные позиции.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Gothic"/>
  <w:font w:name="Arial Unicode MS"/>
  <w:font w:name="Lucida San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