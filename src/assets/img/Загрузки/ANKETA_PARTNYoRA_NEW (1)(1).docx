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ca67cfcad46418f" /><Relationship Type="http://schemas.openxmlformats.org/package/2006/relationships/metadata/core-properties" Target="/package/services/metadata/core-properties/01d2471930744ea0a5424c831dc2c37f.psmdcp" Id="R5a75a355c5e040a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4568F85C" wp14:editId="7777777">
            <wp:extent cx="2143125" cy="619125"/>
            <wp:effectExtent l="0" t="0" r="0" b="0"/>
            <wp:docPr id="13" name="image2.png" descr="C:\Users\Samsung\Downloads\logo (3).png"/>
            <a:graphic>
              <a:graphicData uri="http://schemas.openxmlformats.org/drawingml/2006/picture">
                <pic:pic>
                  <pic:nvPicPr>
                    <pic:cNvPr id="0" name="image2.png" descr="C:\Users\Samsung\Downloads\logo (3)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КАРТОЧКА ПАРТНЕРА, НЕОБХОДИМАЯ ДЛЯ РАЗМЕЩЕНИЯ НА СЕРВИСЕ</w:t>
      </w:r>
    </w:p>
    <w:tbl>
      <w:tblPr>
        <w:tblStyle w:val="Table1"/>
        <w:tblW w:w="9026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3539"/>
        <w:gridCol w:w="5487"/>
        <w:tblGridChange w:id="0">
          <w:tblGrid>
            <w:gridCol w:w="3539"/>
            <w:gridCol w:w="5487"/>
          </w:tblGrid>
        </w:tblGridChange>
      </w:tblGrid>
      <w:tr xmlns:wp14="http://schemas.microsoft.com/office/word/2010/wordml" w14:paraId="7E64F820" wp14:textId="77777777">
        <w:trPr>
          <w:cantSplit w:val="0"/>
          <w:tblHeader w:val="0"/>
        </w:trPr>
        <w:tc>
          <w:tcPr>
            <w:gridSpan w:val="2"/>
          </w:tcPr>
          <w:p w:rsidRPr="00000000" w:rsidR="00000000" w:rsidDel="00000000" w:rsidP="00000000" w:rsidRDefault="00000000" w14:paraId="00000004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5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ИНФОРМАЦИЯ О РЕСТОРАНЕ</w:t>
            </w:r>
          </w:p>
          <w:p w:rsidRPr="00000000" w:rsidR="00000000" w:rsidDel="00000000" w:rsidP="00000000" w:rsidRDefault="00000000" w14:paraId="00000006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DBFDEF4" wp14:textId="77777777">
        <w:trPr>
          <w:cantSplit w:val="0"/>
          <w:tblHeader w:val="0"/>
        </w:trPr>
        <w:tc>
          <w:tcPr>
            <w:tcBorders>
              <w:right w:val="single" w:color="000000" w:sz="4" w:space="0"/>
            </w:tcBorders>
          </w:tcPr>
          <w:p w:rsidRPr="00000000" w:rsidR="00000000" w:rsidDel="00000000" w:rsidP="00000000" w:rsidRDefault="00000000" w14:paraId="00000008" wp14:textId="77777777">
            <w:pPr>
              <w:tabs>
                <w:tab w:val="center" w:pos="4405"/>
              </w:tabs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Город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left w:val="single" w:color="000000" w:sz="4" w:space="0"/>
            </w:tcBorders>
          </w:tcPr>
          <w:p w:rsidRPr="00000000" w:rsidR="00000000" w:rsidDel="00000000" w:rsidP="00000000" w:rsidRDefault="00000000" w14:paraId="00000009" wp14:textId="77777777">
            <w:pPr>
              <w:tabs>
                <w:tab w:val="center" w:pos="4405"/>
              </w:tabs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Видное</w:t>
            </w:r>
          </w:p>
        </w:tc>
      </w:tr>
      <w:tr xmlns:wp14="http://schemas.microsoft.com/office/word/2010/wordml" w14:paraId="4B9FFD5F" wp14:textId="77777777">
        <w:trPr>
          <w:cantSplit w:val="0"/>
          <w:tblHeader w:val="0"/>
        </w:trPr>
        <w:tc>
          <w:tcPr>
            <w:tcBorders>
              <w:right w:val="single" w:color="000000" w:sz="4" w:space="0"/>
            </w:tcBorders>
          </w:tcPr>
          <w:p w:rsidRPr="00000000" w:rsidR="00000000" w:rsidDel="00000000" w:rsidP="00000000" w:rsidRDefault="00000000" w14:paraId="0000000A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left w:val="single" w:color="000000" w:sz="4" w:space="0"/>
            </w:tcBorders>
          </w:tcPr>
          <w:p w:rsidRPr="00000000" w:rsidR="00000000" w:rsidDel="00000000" w:rsidP="00000000" w:rsidRDefault="00000000" w14:paraId="0000000B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Ништяк</w:t>
            </w:r>
          </w:p>
        </w:tc>
      </w:tr>
      <w:tr xmlns:wp14="http://schemas.microsoft.com/office/word/2010/wordml" w14:paraId="253389A5" wp14:textId="77777777">
        <w:trPr>
          <w:cantSplit w:val="0"/>
          <w:tblHeader w:val="0"/>
        </w:trPr>
        <w:tc>
          <w:tcPr>
            <w:tcBorders>
              <w:right w:val="single" w:color="000000" w:sz="4" w:space="0"/>
            </w:tcBorders>
          </w:tcPr>
          <w:p w:rsidRPr="00000000" w:rsidR="00000000" w:rsidDel="00000000" w:rsidP="00000000" w:rsidRDefault="00000000" w14:paraId="0000000C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Адрес ресторана</w:t>
            </w:r>
          </w:p>
        </w:tc>
        <w:tc>
          <w:tcPr>
            <w:tcBorders>
              <w:left w:val="single" w:color="000000" w:sz="4" w:space="0"/>
            </w:tcBorders>
          </w:tcPr>
          <w:p w:rsidRPr="00000000" w:rsidR="00000000" w:rsidDel="00000000" w:rsidP="00000000" w:rsidRDefault="00000000" w14:paraId="0000000D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Завидная 4</w:t>
            </w:r>
          </w:p>
        </w:tc>
      </w:tr>
      <w:tr xmlns:wp14="http://schemas.microsoft.com/office/word/2010/wordml" w14:paraId="34D996E6" wp14:textId="77777777">
        <w:trPr>
          <w:cantSplit w:val="0"/>
          <w:tblHeader w:val="0"/>
        </w:trPr>
        <w:tc>
          <w:tcPr>
            <w:tcBorders>
              <w:right w:val="single" w:color="000000" w:sz="4" w:space="0"/>
            </w:tcBorders>
          </w:tcPr>
          <w:p w:rsidRPr="00000000" w:rsidR="00000000" w:rsidDel="00000000" w:rsidP="00000000" w:rsidRDefault="00000000" w14:paraId="0000000E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Телефон доставки</w:t>
            </w:r>
          </w:p>
        </w:tc>
        <w:tc>
          <w:tcPr>
            <w:tcBorders>
              <w:left w:val="single" w:color="000000" w:sz="4" w:space="0"/>
            </w:tcBorders>
          </w:tcPr>
          <w:p w:rsidRPr="00000000" w:rsidR="00000000" w:rsidDel="00000000" w:rsidP="00000000" w:rsidRDefault="00000000" w14:paraId="0000000F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+79952995820</w:t>
            </w:r>
          </w:p>
        </w:tc>
      </w:tr>
      <w:tr xmlns:wp14="http://schemas.microsoft.com/office/word/2010/wordml" w14:paraId="2BD33448" wp14:textId="77777777">
        <w:trPr>
          <w:cantSplit w:val="0"/>
          <w:tblHeader w:val="0"/>
        </w:trPr>
        <w:tc>
          <w:tcPr>
            <w:tcBorders>
              <w:right w:val="single" w:color="000000" w:sz="4" w:space="0"/>
            </w:tcBorders>
          </w:tcPr>
          <w:p w:rsidRPr="00000000" w:rsidR="00000000" w:rsidDel="00000000" w:rsidP="00000000" w:rsidRDefault="00000000" w14:paraId="00000010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Адрес сайта/группы ВК</w:t>
            </w:r>
          </w:p>
        </w:tc>
        <w:tc>
          <w:tcPr>
            <w:tcBorders>
              <w:left w:val="single" w:color="000000" w:sz="4" w:space="0"/>
            </w:tcBorders>
          </w:tcPr>
          <w:p w:rsidRPr="00000000" w:rsidR="00000000" w:rsidDel="00000000" w:rsidP="00000000" w:rsidRDefault="00000000" w14:paraId="00000011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https://nishtyak.one/</w:t>
            </w:r>
          </w:p>
        </w:tc>
      </w:tr>
      <w:tr xmlns:wp14="http://schemas.microsoft.com/office/word/2010/wordml" w14:paraId="14046030" wp14:textId="77777777">
        <w:trPr>
          <w:cantSplit w:val="0"/>
          <w:tblHeader w:val="0"/>
        </w:trPr>
        <w:tc>
          <w:tcPr>
            <w:gridSpan w:val="2"/>
          </w:tcPr>
          <w:p w:rsidRPr="00000000" w:rsidR="00000000" w:rsidDel="00000000" w:rsidP="00000000" w:rsidRDefault="00000000" w14:paraId="00000012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3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БАНКОВСКИЕ РЕКВИЗИТЫ</w:t>
            </w:r>
          </w:p>
          <w:p w:rsidRPr="00000000" w:rsidR="00000000" w:rsidDel="00000000" w:rsidP="00000000" w:rsidRDefault="00000000" w14:paraId="00000014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DD25FE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Название банка</w:t>
            </w:r>
          </w:p>
        </w:tc>
        <w:tc>
          <w:tcPr/>
          <w:p w:rsidRPr="00000000" w:rsidR="00000000" w:rsidDel="00000000" w:rsidP="00000000" w:rsidRDefault="00000000" w14:paraId="00000017" wp14:textId="77777777">
            <w:pPr>
              <w:rPr>
                <w:rFonts w:ascii="Roboto" w:hAnsi="Roboto" w:eastAsia="Roboto" w:cs="Roboto"/>
                <w:sz w:val="23"/>
                <w:szCs w:val="23"/>
                <w:highlight w:val="white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АО "ТИНЬКОФФ БАНК"</w:t>
            </w:r>
          </w:p>
        </w:tc>
      </w:tr>
      <w:tr xmlns:wp14="http://schemas.microsoft.com/office/word/2010/wordml" w14:paraId="3D04C93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8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Расчетный счет </w:t>
            </w:r>
          </w:p>
        </w:tc>
        <w:tc>
          <w:tcPr/>
          <w:p w:rsidRPr="00000000" w:rsidR="00000000" w:rsidDel="00000000" w:rsidP="00000000" w:rsidRDefault="00000000" w14:paraId="00000019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40802810500002416043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8A4AFA7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A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Корреспондентский счет</w:t>
            </w:r>
          </w:p>
        </w:tc>
        <w:tc>
          <w:tcPr/>
          <w:p w:rsidRPr="00000000" w:rsidR="00000000" w:rsidDel="00000000" w:rsidP="00000000" w:rsidRDefault="00000000" w14:paraId="0000001B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30101810145250000974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5D51289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C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БИК Банка</w:t>
            </w:r>
          </w:p>
        </w:tc>
        <w:tc>
          <w:tcPr/>
          <w:p w:rsidRPr="00000000" w:rsidR="00000000" w:rsidDel="00000000" w:rsidP="00000000" w:rsidRDefault="00000000" w14:paraId="0000001D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044525974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DA5EF77" wp14:textId="77777777">
        <w:trPr>
          <w:cantSplit w:val="0"/>
          <w:tblHeader w:val="0"/>
        </w:trPr>
        <w:tc>
          <w:tcPr>
            <w:gridSpan w:val="2"/>
          </w:tcPr>
          <w:p w:rsidRPr="00000000" w:rsidR="00000000" w:rsidDel="00000000" w:rsidP="00000000" w:rsidRDefault="00000000" w14:paraId="0000001E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F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ЮРИДИЧЕСКИЕ РЕКВИЗИТЫ </w:t>
            </w:r>
          </w:p>
          <w:p w:rsidRPr="00000000" w:rsidR="00000000" w:rsidDel="00000000" w:rsidP="00000000" w:rsidRDefault="00000000" w14:paraId="00000020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1F95A53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2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ИНН </w:t>
            </w:r>
          </w:p>
        </w:tc>
        <w:tc>
          <w:tcPr/>
          <w:p w:rsidRPr="00000000" w:rsidR="00000000" w:rsidDel="00000000" w:rsidP="00000000" w:rsidRDefault="00000000" w14:paraId="00000023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501905137222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6D7AEF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4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ОГРН </w:t>
            </w:r>
          </w:p>
        </w:tc>
        <w:tc>
          <w:tcPr/>
          <w:p w:rsidRPr="00000000" w:rsidR="00000000" w:rsidDel="00000000" w:rsidP="00000000" w:rsidRDefault="00000000" w14:paraId="00000025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321774600421162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27B2087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Полное название организации (не инициалы)</w:t>
            </w:r>
          </w:p>
        </w:tc>
        <w:tc>
          <w:tcPr/>
          <w:p w:rsidRPr="00000000" w:rsidR="00000000" w:rsidDel="00000000" w:rsidP="00000000" w:rsidRDefault="00000000" w14:paraId="00000027" wp14:textId="77777777">
            <w:pPr>
              <w:rPr>
                <w:rFonts w:ascii="Roboto" w:hAnsi="Roboto" w:eastAsia="Roboto" w:cs="Roboto"/>
                <w:sz w:val="23"/>
                <w:szCs w:val="23"/>
                <w:highlight w:val="white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ИНДИВИДУАЛЬНЫЙ ПРЕДПРИНИМАТЕЛЬ КЛИМОВА АННА ГЕННАДИЕВНА</w:t>
            </w:r>
          </w:p>
        </w:tc>
      </w:tr>
      <w:tr xmlns:wp14="http://schemas.microsoft.com/office/word/2010/wordml" w14:paraId="0D3260C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8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Если ООО, то ФИО директора полностью</w:t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BB70CC8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A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Юридический адрес организации</w:t>
            </w:r>
          </w:p>
        </w:tc>
        <w:tc>
          <w:tcPr/>
          <w:p w:rsidRPr="00000000" w:rsidR="00000000" w:rsidDel="00000000" w:rsidP="00000000" w:rsidRDefault="00000000" w14:paraId="0000002B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Roboto" w:hAnsi="Roboto" w:eastAsia="Roboto" w:cs="Roboto"/>
                <w:sz w:val="23"/>
                <w:szCs w:val="23"/>
                <w:highlight w:val="white"/>
                <w:rtl w:val="0"/>
              </w:rPr>
              <w:t xml:space="preserve">109457, РОССИЯ, Г МОСКВА, УЛ ОКСКАЯ, Д 40, КВ 42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ВАЖНО!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ПРЕДОСТАВЬТЕ, ПОЖАЛУЙСТА, КОПИИ ДОКУМЕНТОВ В ЭЛЕКТРОННОМ ВИДЕ: 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ДЛЯ ИП – КОПИЯ СВИДЕТЕЛЬСТВА ОГРНИП И ПАСПОРТА СО СТРАНИЦЕЙ РЕГИСТРАЦИИ 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ДЛЯ ООО – КОПИЯ СВИДЕТЕЛЬСТВА ОГРН 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tbl>
      <w:tblPr>
        <w:tblStyle w:val="Table2"/>
        <w:tblW w:w="9061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  <w:tblPrChange w:author="">
          <w:tblPr/>
        </w:tblPrChange>
      </w:tblPr>
      <w:tblGrid>
        <w:gridCol w:w="4530"/>
        <w:gridCol w:w="2100"/>
        <w:gridCol w:w="165"/>
        <w:gridCol w:w="2266"/>
      </w:tblGrid>
      <w:tr xmlns:wp14="http://schemas.microsoft.com/office/word/2010/wordml" w:rsidTr="2D9CF17D" w14:paraId="2061976E" wp14:textId="77777777">
        <w:trPr>
          <w:cantSplit w:val="0"/>
          <w:trHeight w:val="498" w:hRule="atLeast"/>
          <w:tblHeader w:val="0"/>
        </w:trPr>
        <w:tc>
          <w:tcPr>
            <w:gridSpan w:val="4"/>
            <w:tcMar/>
            <w:vAlign w:val="center"/>
          </w:tcPr>
          <w:p w:rsidRPr="00000000" w:rsidR="00000000" w:rsidDel="00000000" w:rsidP="00000000" w:rsidRDefault="00000000" w14:paraId="00000030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КАРТА ПАРТНЕРА CHIBBIS.RU</w:t>
            </w:r>
          </w:p>
          <w:p w:rsidRPr="00000000" w:rsidR="00000000" w:rsidDel="00000000" w:rsidP="00000000" w:rsidRDefault="00000000" w14:paraId="00000032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D9CF17D" w14:paraId="4E3787AE" wp14:textId="77777777">
        <w:trPr>
          <w:cantSplit w:val="0"/>
          <w:trHeight w:val="266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3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График приёма заказов (со скольки и до скольки принимаете заказы на доставку) 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37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с 11 до 23</w:t>
            </w:r>
          </w:p>
        </w:tc>
      </w:tr>
      <w:tr xmlns:wp14="http://schemas.microsoft.com/office/word/2010/wordml" w:rsidTr="2D9CF17D" w14:paraId="5129B733" wp14:textId="77777777">
        <w:trPr>
          <w:cantSplit w:val="0"/>
          <w:trHeight w:val="266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3A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Перечислите категории и кухни, блюда из которых представлены в вашем меню (поставьте галочки)</w:t>
            </w:r>
          </w:p>
        </w:tc>
        <w:tc>
          <w:tcPr>
            <w:gridSpan w:val="2"/>
            <w:tcMar/>
            <w:vAlign w:val="center"/>
          </w:tcPr>
          <w:p w:rsidRPr="00000000" w:rsidR="00000000" w:rsidDel="00000000" w:rsidP="00000000" w:rsidRDefault="00000000" w14:paraId="0000003B" wp14:textId="77777777">
            <w:pPr>
              <w:spacing w:after="150" w:lineRule="auto"/>
              <w:rPr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70255484" wp14:editId="7777777">
                  <wp:extent cx="253365" cy="220345"/>
                  <wp:effectExtent l="0" t="0" r="0" b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 Пицца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C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1974CB61" wp14:editId="7777777">
                  <wp:extent cx="253365" cy="220345"/>
                  <wp:effectExtent l="0" t="0" r="0" b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Суши</w:t>
            </w: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  <w:rtl w:val="0"/>
              </w:rPr>
              <w:t xml:space="preserve">/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роллы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4335032A" wp14:editId="7777777">
                  <wp:extent cx="253365" cy="220345"/>
                  <wp:effectExtent l="0" t="0" r="0" b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Бургеры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8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6AF7D9DA" wp14:editId="7777777">
                  <wp:extent cx="253365" cy="220345"/>
                  <wp:effectExtent l="0" t="0" r="0" b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Супы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D9CF17D" w:rsidRDefault="00000000" w14:paraId="0000004C" wp14:textId="77777777">
            <w:pPr>
              <w:pStyle w:val="Normal"/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0B3834D6" wp14:editId="7777777">
                  <wp:extent cx="253365" cy="220345"/>
                  <wp:effectExtent l="0" t="0" r="0" b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Напитки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39884435" wp14:editId="7777777">
                  <wp:extent cx="253365" cy="220345"/>
                  <wp:effectExtent l="0" t="0" r="0" b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Комбо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0B34AF83" wp14:editId="7777777">
                  <wp:extent cx="253365" cy="220345"/>
                  <wp:effectExtent l="0" t="0" r="0" b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Горячее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D9CF17D" w:rsidRDefault="00000000" w14:paraId="0000004F" wp14:textId="77777777">
            <w:pPr>
              <w:spacing w:after="150" w:lineRule="auto"/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</w:pP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2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48ED5EF4" wp14:editId="7777777">
                  <wp:extent cx="253365" cy="220345"/>
                  <wp:effectExtent l="0" t="0" r="0" b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Закуски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38C77F3D" wp14:editId="7777777">
                  <wp:extent cx="253365" cy="220345"/>
                  <wp:effectExtent l="0" t="0" r="0" b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Соусы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1DC00317" wp14:editId="7777777">
                  <wp:extent cx="253365" cy="220345"/>
                  <wp:effectExtent l="0" t="0" r="0" b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Дополнительно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9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34B0F976" wp14:editId="7777777">
                  <wp:extent cx="253365" cy="220345"/>
                  <wp:effectExtent l="0" t="0" r="0" b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Европейская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0D36667E" wp14:editId="7777777">
                  <wp:extent cx="253365" cy="220345"/>
                  <wp:effectExtent l="0" t="0" r="0" b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Американская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1BB29C76" wp14:editId="7777777">
                  <wp:extent cx="253365" cy="220345"/>
                  <wp:effectExtent l="0" t="0" r="0" b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Японская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 wp14:textId="77777777">
            <w:pPr>
              <w:spacing w:after="150" w:lineRule="auto"/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Fonts w:ascii="Lucida Sans" w:hAnsi="Lucida Sans" w:eastAsia="Lucida Sans" w:cs="Lucida Sans"/>
                <w:color w:val="000000"/>
                <w:sz w:val="20"/>
                <w:szCs w:val="20"/>
              </w:rPr>
              <w:drawing>
                <wp:inline xmlns:wp14="http://schemas.microsoft.com/office/word/2010/wordprocessingDrawing" distT="0" distB="0" distL="114300" distR="114300" wp14:anchorId="7B7757DC" wp14:editId="7777777">
                  <wp:extent cx="253365" cy="220345"/>
                  <wp:effectExtent l="0" t="0" r="0" b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2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Итальянская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D9CF17D" w14:paraId="19745A42" wp14:textId="77777777">
        <w:trPr>
          <w:cantSplit w:val="0"/>
          <w:trHeight w:val="1801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6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Стоимость доставки и минимальная сумма для заказа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67" wp14:textId="664340C9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Мин. сумма для заказа: 6</w:t>
            </w:r>
            <w:ins w:author="Аня Климова" w:date="2021-08-15T16:51:31Z" w:id="765260157">
              <w:r w:rsidRPr="2D9CF17D" w:rsidR="2D9CF17D">
                <w:rPr>
                  <w:rFonts w:ascii="Arial" w:hAnsi="Arial" w:eastAsia="Arial" w:cs="Arial"/>
                  <w:sz w:val="24"/>
                  <w:szCs w:val="24"/>
                  <w:rtl w:val="0"/>
                </w:rPr>
                <w:t>00</w:t>
              </w:r>
            </w:ins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 xml:space="preserve"> руб. </w:t>
            </w:r>
          </w:p>
          <w:p w:rsidRPr="00000000" w:rsidR="00000000" w:rsidDel="00000000" w:rsidP="00000000" w:rsidRDefault="00000000" w14:paraId="00000068" wp14:textId="5B0C7D8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 xml:space="preserve">Стоимость доставки: </w:t>
            </w:r>
            <w:ins w:author="Аня Климова" w:date="2021-08-15T16:52:14Z" w:id="1570456291">
              <w:r w:rsidRPr="2D9CF17D" w:rsidR="2D9CF17D">
                <w:rPr>
                  <w:rFonts w:ascii="Arial" w:hAnsi="Arial" w:eastAsia="Arial" w:cs="Arial"/>
                  <w:sz w:val="24"/>
                  <w:szCs w:val="24"/>
                  <w:rtl w:val="0"/>
                </w:rPr>
                <w:t>99</w:t>
              </w:r>
            </w:ins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 xml:space="preserve"> руб.</w:t>
            </w:r>
          </w:p>
          <w:p w:rsidRPr="00000000" w:rsidR="00000000" w:rsidDel="00000000" w:rsidP="00000000" w:rsidRDefault="00000000" w14:paraId="00000069" wp14:textId="4B71DD8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Бесплатная доставка от 8</w:t>
            </w:r>
            <w:ins w:author="Аня Климова" w:date="2021-08-15T16:52:17Z" w:id="459552821">
              <w:r w:rsidRPr="2D9CF17D" w:rsidR="2D9CF17D">
                <w:rPr>
                  <w:rFonts w:ascii="Arial" w:hAnsi="Arial" w:eastAsia="Arial" w:cs="Arial"/>
                  <w:sz w:val="24"/>
                  <w:szCs w:val="24"/>
                  <w:rtl w:val="0"/>
                </w:rPr>
                <w:t>00</w:t>
              </w:r>
            </w:ins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 xml:space="preserve"> руб. </w:t>
            </w:r>
          </w:p>
        </w:tc>
      </w:tr>
      <w:tr xmlns:wp14="http://schemas.microsoft.com/office/word/2010/wordml" w:rsidTr="2D9CF17D" w14:paraId="011D6109" wp14:textId="77777777">
        <w:trPr>
          <w:cantSplit w:val="0"/>
          <w:trHeight w:val="1203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6C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Ссылка на Яндекс.Карту с зонами доставки (или в тексте условия доставки в разные районы города) 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6D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ins w:author="Аня Климова" w:date="2021-08-16T05:46:19Z" w:id="3">
              <w:r w:rsidRPr="00000000" w:rsidDel="00000000" w:rsidR="00000000">
                <w:rPr>
                  <w:rFonts w:ascii="Arial" w:hAnsi="Arial" w:eastAsia="Arial" w:cs="Arial"/>
                  <w:sz w:val="24"/>
                  <w:szCs w:val="24"/>
                  <w:rtl w:val="0"/>
                </w:rPr>
                <w:t xml:space="preserve">https://yandex.ru/maps/?um=constructor%3Ae6ef03fa0684cce7849168e6c2a7ecdcd1b507e9d77cd85b4639a06db511671c&amp;source=constructorLink</w:t>
              </w:r>
            </w:ins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D9CF17D" w14:paraId="3A19A9FC" wp14:textId="77777777">
        <w:trPr>
          <w:cantSplit w:val="0"/>
          <w:trHeight w:val="73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70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Возможно ли оплатить заказ картой при получении (по терминалу у курьера)?</w:t>
            </w:r>
          </w:p>
        </w:tc>
        <w:tc>
          <w:tcPr>
            <w:tcBorders>
              <w:right w:val="single" w:color="000000" w:themeColor="text1" w:sz="4" w:space="0"/>
            </w:tcBorders>
            <w:shd w:val="clear" w:color="auto" w:fill="000000" w:themeFill="text1"/>
            <w:tcMar/>
            <w:vAlign w:val="center"/>
          </w:tcPr>
          <w:p w:rsidRPr="00000000" w:rsidR="00000000" w:rsidDel="00000000" w:rsidP="00000000" w:rsidRDefault="00000000" w14:paraId="00000071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24"/>
                <w:szCs w:val="24"/>
                <w:rtl w:val="0"/>
              </w:rPr>
              <w:t xml:space="preserve">☐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gridSpan w:val="2"/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72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24"/>
                <w:szCs w:val="24"/>
                <w:rtl w:val="0"/>
              </w:rPr>
              <w:t xml:space="preserve">☐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 НЕТ </w:t>
            </w:r>
          </w:p>
        </w:tc>
      </w:tr>
      <w:tr xmlns:wp14="http://schemas.microsoft.com/office/word/2010/wordml" w:rsidTr="2D9CF17D" w14:paraId="10EE68DE" wp14:textId="77777777">
        <w:trPr>
          <w:cantSplit w:val="0"/>
          <w:trHeight w:val="1703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Есть ли действующие акции, которые вы готовы размещать в рамках нашего проекта (напишите, какие именно можно разместить)?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2D9CF17D" w:rsidRDefault="00000000" wp14:textId="77777777" w14:paraId="73244B4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Скидка за самовывоз 7%</w:t>
            </w:r>
          </w:p>
          <w:p w:rsidRPr="00000000" w:rsidR="00000000" w:rsidDel="00000000" w:rsidP="2D9CF17D" w:rsidRDefault="00000000" w14:paraId="00000075" wp14:textId="5D10CAD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При заказе от 1599 (картошка фри или картошка по-деревенски с соусом)</w:t>
            </w:r>
          </w:p>
        </w:tc>
      </w:tr>
      <w:tr xmlns:wp14="http://schemas.microsoft.com/office/word/2010/wordml" w:rsidTr="2D9CF17D" w14:paraId="63EDBD2D" wp14:textId="77777777">
        <w:trPr>
          <w:cantSplit w:val="0"/>
          <w:trHeight w:val="1414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Куда отправлять готовые заказы? (e-mail и/или полный мобильный номер 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br w:type="textWrapping"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(+7-9XX-XXX-XX-XX)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9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Klimova_88@mail.ru</w:t>
            </w:r>
          </w:p>
        </w:tc>
      </w:tr>
      <w:tr xmlns:wp14="http://schemas.microsoft.com/office/word/2010/wordml" w:rsidTr="2D9CF17D" w14:paraId="4E95FE38" wp14:textId="77777777">
        <w:trPr>
          <w:cantSplit w:val="0"/>
          <w:trHeight w:val="2541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7C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Если ваши операторы несвоевременно реагируют на заказ, вам будет звонить робот с напоминанием. Оставьте номер оператора на доставку для приема оповещений 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br w:type="textWrapping"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(+7-9XX-XXX-XX-XX) 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2D9CF17D" w:rsidRDefault="00000000" w14:paraId="0000007D" wp14:textId="7E6D043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79952995820</w:t>
            </w:r>
          </w:p>
        </w:tc>
      </w:tr>
      <w:tr xmlns:wp14="http://schemas.microsoft.com/office/word/2010/wordml" w:rsidTr="2D9CF17D" w14:paraId="47CF1475" wp14:textId="77777777">
        <w:trPr>
          <w:cantSplit w:val="0"/>
          <w:trHeight w:val="146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80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E-mail, куда будем отправлять счета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81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Klimova_88@mail.ru</w:t>
            </w:r>
          </w:p>
        </w:tc>
      </w:tr>
      <w:tr xmlns:wp14="http://schemas.microsoft.com/office/word/2010/wordml" w:rsidTr="2D9CF17D" w14:paraId="7E77213E" wp14:textId="77777777">
        <w:trPr>
          <w:cantSplit w:val="0"/>
          <w:trHeight w:val="146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ФИО, номер телефона и e-mail</w:t>
            </w:r>
          </w:p>
          <w:p w:rsidRPr="00000000" w:rsidR="00000000" w:rsidDel="00000000" w:rsidP="00000000" w:rsidRDefault="00000000" w14:paraId="00000085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представителя компании, с которым мы</w:t>
            </w:r>
          </w:p>
          <w:p w:rsidRPr="00000000" w:rsidR="00000000" w:rsidDel="00000000" w:rsidP="00000000" w:rsidRDefault="00000000" w14:paraId="00000086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будем общаться по поводу оплаты</w:t>
            </w:r>
          </w:p>
          <w:p w:rsidRPr="00000000" w:rsidR="00000000" w:rsidDel="00000000" w:rsidP="00000000" w:rsidRDefault="00000000" w14:paraId="00000087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нашей комиссии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88" wp14:textId="56A746A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ФИО: Климова Анна Геннадиевна</w:t>
            </w:r>
          </w:p>
          <w:p w:rsidRPr="00000000" w:rsidR="00000000" w:rsidDel="00000000" w:rsidP="00000000" w:rsidRDefault="00000000" w14:paraId="00000089" wp14:textId="0335F83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Тел.: 89268341417</w:t>
            </w:r>
          </w:p>
          <w:p w:rsidRPr="00000000" w:rsidR="00000000" w:rsidDel="00000000" w:rsidP="00000000" w:rsidRDefault="00000000" w14:paraId="0000008A" wp14:textId="2E4FDF4E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Email: klimova_88@mail.ru</w:t>
            </w:r>
          </w:p>
        </w:tc>
      </w:tr>
      <w:tr xmlns:wp14="http://schemas.microsoft.com/office/word/2010/wordml" w:rsidTr="2D9CF17D" w14:paraId="7BC0F44E" wp14:textId="77777777">
        <w:trPr>
          <w:cantSplit w:val="0"/>
          <w:trHeight w:val="1031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8D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ФИО, номер телефона и e-mail вашего представителя, с которым мы будем держать связь по рабочим вопросам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2D9CF17D" w:rsidRDefault="00000000" w14:paraId="77F86809" wp14:textId="56A746A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ФИО: Климова Анна Геннадиевна</w:t>
            </w:r>
          </w:p>
          <w:p w:rsidRPr="00000000" w:rsidR="00000000" w:rsidDel="00000000" w:rsidP="2D9CF17D" w:rsidRDefault="00000000" w14:paraId="4EEFBBBC" wp14:textId="0335F83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Тел.: 89268341417</w:t>
            </w:r>
          </w:p>
          <w:p w:rsidRPr="00000000" w:rsidR="00000000" w:rsidDel="00000000" w:rsidP="2D9CF17D" w:rsidRDefault="00000000" w14:paraId="45AA89D3" wp14:textId="2E4FDF4E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Email: klimova_88@mail.ru</w:t>
            </w:r>
          </w:p>
          <w:p w:rsidRPr="00000000" w:rsidR="00000000" w:rsidDel="00000000" w:rsidP="2D9CF17D" w:rsidRDefault="00000000" w14:paraId="0000008E" wp14:textId="777777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2D9CF17D" w14:paraId="0EB3ED07" wp14:textId="77777777">
        <w:trPr>
          <w:cantSplit w:val="0"/>
          <w:trHeight w:val="1034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1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Подключаем ли интернет-эквайринг? (информация ниже)</w:t>
            </w:r>
          </w:p>
        </w:tc>
        <w:tc>
          <w:tcPr>
            <w:gridSpan w:val="2"/>
            <w:shd w:val="clear" w:color="auto" w:fill="000000" w:themeFill="text1"/>
            <w:tcMar/>
            <w:vAlign w:val="center"/>
          </w:tcPr>
          <w:p w:rsidRPr="00000000" w:rsidR="00000000" w:rsidDel="00000000" w:rsidP="2D9CF17D" w:rsidRDefault="00000000" w14:paraId="00000092" wp14:textId="77777777">
            <w:p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D9CF17D" w:rsidR="2D9CF17D">
              <w:rPr>
                <w:rFonts w:ascii="MS Gothic" w:hAnsi="MS Gothic" w:eastAsia="MS Gothic" w:cs="MS Gothic"/>
                <w:color w:val="000000" w:themeColor="text1" w:themeTint="FF" w:themeShade="FF"/>
                <w:sz w:val="24"/>
                <w:szCs w:val="24"/>
              </w:rPr>
              <w:t>☐</w:t>
            </w:r>
            <w:r w:rsidRPr="2D9CF17D" w:rsidR="2D9CF17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4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24"/>
                <w:szCs w:val="24"/>
                <w:rtl w:val="0"/>
              </w:rPr>
              <w:t xml:space="preserve">☐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 НЕТ </w:t>
            </w:r>
          </w:p>
        </w:tc>
      </w:tr>
      <w:tr xmlns:wp14="http://schemas.microsoft.com/office/word/2010/wordml" w:rsidTr="2D9CF17D" w14:paraId="49A0B7C1" wp14:textId="77777777">
        <w:trPr>
          <w:cantSplit w:val="0"/>
          <w:trHeight w:val="1751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5" wp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Какие позиции хотите разместить в раздел «Еда за баллы» (по желанию - информация ниже) – просьба указать от трех и более наименований</w:t>
            </w:r>
          </w:p>
        </w:tc>
        <w:tc>
          <w:tcPr>
            <w:gridSpan w:val="3"/>
            <w:tcMar/>
            <w:vAlign w:val="center"/>
          </w:tcPr>
          <w:p w:rsidR="2D9CF17D" w:rsidP="2D9CF17D" w:rsidRDefault="2D9CF17D" w14:paraId="06AA3901" w14:textId="3AB714E7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Хосомаки с огурцом</w:t>
            </w:r>
          </w:p>
          <w:p w:rsidRPr="00000000" w:rsidR="00000000" w:rsidDel="00000000" w:rsidP="2D9CF17D" w:rsidRDefault="00000000" wp14:textId="77777777" w14:paraId="3A49480C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Калифорния</w:t>
            </w:r>
          </w:p>
          <w:p w:rsidRPr="00000000" w:rsidR="00000000" w:rsidDel="00000000" w:rsidP="2D9CF17D" w:rsidRDefault="00000000" w14:paraId="5EAA8F2C" wp14:textId="52C5763B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2D9CF17D" w:rsidR="2D9CF17D">
              <w:rPr>
                <w:rFonts w:ascii="Arial" w:hAnsi="Arial" w:eastAsia="Arial" w:cs="Arial"/>
                <w:sz w:val="24"/>
                <w:szCs w:val="24"/>
              </w:rPr>
              <w:t>Филадельфия Лайт</w:t>
            </w:r>
          </w:p>
          <w:p w:rsidRPr="00000000" w:rsidR="00000000" w:rsidDel="00000000" w:rsidP="2D9CF17D" w:rsidRDefault="00000000" w14:paraId="00000096" wp14:textId="5977114F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99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jc w:val="center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ИНТЕРНЕТ-ЭКВАЙРИНГ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Интернет-эквайринг</w:t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 - это возможность онлайн-оплаты заказа прямо на нашем сайте. </w:t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На данный момент подобным образом оплачивается каждый десятый заказ.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По просьбам наших клиентов мы стараемся увеличить их количество и расширить предложение среди ресторанов-партнёров. Наличный расчёт при оплате заказа не очень удобен большинству клиентов, поэтому партнёры, которые не предлагают оплату "картой курьеру" или "онлайн", теряют определённое количество заявок.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Подключение бесплатно. </w:t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Комиссия банка при онлайн-оплате составляет всего </w:t>
      </w: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1.5%</w:t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jc w:val="center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ЕДА ЗА БАЛЛЫ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Еда за баллы</w:t>
      </w: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 — ключевой момент повышения продаж, благодаря сервису Chibbis.ru.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НА СТАРТ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Ресторан указывает минимальную сумму заказа (</w:t>
      </w:r>
      <w:r w:rsidRPr="00000000" w:rsidDel="00000000" w:rsidR="00000000"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≈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500-600 руб.) 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Ресторан выставляет на своё усмотрение несколько позиций по меню, которые будут продаваться за баллы. 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Ресторан выбирает блюда, исходя из политики: недорогая себестоимость при производстве и внешняя привлекательность для клиента.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ВНИМАНИЕ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Клиент при регистрации получает 600 баллов. 1 балл = 1 рубль. 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Зачастую при своих первых заказах клиент выбирает рестораны с функцией «Еда за баллы». Клиент оформляет заказ, превышая минимальную сумму и бонусом к заказу берёт ОДНО блюдо за баллы. Программа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не позволяет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клиенту выбрать при своём заказе несколько блюд за баллы.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Клиент копит баллы, совершая покупки по системе — 500 потраченных рублей возвращаются 50 баллами на виртуальный кошелёк (10% от заказа). 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Подобная схема всегда оставляет клиента искушенным, а накопленные баллы побуждают его делать новые заказы. Конвертируя баллы в "бесплатную еду", клиент раз за разом тратит "живые" деньги на сумму минимального заказа и выше.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МАРШ!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В каждом городе лидерами по продажам (в рамках сервиса) являются те рестораны, где представлена еда за баллы.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Ресторан сам определяет, какие позиции выставлять за баллы, и какая будет минимальная сумма заказа. Поэтому все рестораны, участвующие в программе «Еда за баллы» остаются в выигрыше.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При запуске сервиса в новом городе 9 из 10 заказов оформляются в тех ресторанах, где представлена еда за баллы. Со временем волна балловых заказов спадает. Ресторан в праве в любой момент отказаться от участия в программе «Еда за баллы», изменить минимальную сумму заказа или поменять выставленные позиции.</w:t>
      </w:r>
      <w:r w:rsidRPr="00000000" w:rsidDel="00000000" w:rsidR="00000000">
        <w:rPr>
          <w:rtl w:val="0"/>
        </w:rPr>
      </w:r>
    </w:p>
    <w:sectPr>
      <w:headerReference w:type="default" r:id="rId8"/>
      <w:pgSz w:w="11906" w:h="16838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Arial Unicode MS"/>
  <w:font w:name="Lucida Sans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AD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64C8A1"/>
  <w15:docId w15:val="{54692878-C84A-461D-8776-7AA14864C0DD}"/>
  <w:rsids>
    <w:rsidRoot w:val="2D9CF17D"/>
    <w:rsid w:val="2D9CF17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1.png" Id="rId7" /><Relationship Type="http://schemas.openxmlformats.org/officeDocument/2006/relationships/header" Target="head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